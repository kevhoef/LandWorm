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80841" w14:textId="6AD221E2" w:rsidR="00D11E03" w:rsidRDefault="00F475F2">
      <w:r>
        <w:t>Titre</w:t>
      </w:r>
    </w:p>
    <w:p w14:paraId="0832E803" w14:textId="129EF997" w:rsidR="00AC5A63" w:rsidRPr="006433EC" w:rsidRDefault="006433EC">
      <w:pPr>
        <w:rPr>
          <w:b/>
          <w:bCs/>
        </w:rPr>
      </w:pPr>
      <w:r w:rsidRPr="006433EC">
        <w:rPr>
          <w:b/>
          <w:bCs/>
        </w:rPr>
        <w:t>Lancé en janvier 2023, le projet LandWorm doit permettre de quantifier l’impact des activités humaines sur les vers de terre</w:t>
      </w:r>
      <w:r>
        <w:rPr>
          <w:b/>
          <w:bCs/>
        </w:rPr>
        <w:t xml:space="preserve">, pour mieux protéger ces « ingénieurs de l’écosystème ». </w:t>
      </w:r>
    </w:p>
    <w:p w14:paraId="7F853F4E" w14:textId="1B829C54" w:rsidR="00AD0BF1" w:rsidRDefault="00AC5A63">
      <w:r>
        <w:t>Longiligne</w:t>
      </w:r>
      <w:r w:rsidR="00137597">
        <w:t xml:space="preserve"> </w:t>
      </w:r>
      <w:r>
        <w:t xml:space="preserve">et visqueux, le </w:t>
      </w:r>
      <w:ins w:id="0" w:author="Kevin Hoeffner" w:date="2023-01-05T19:52:00Z">
        <w:r w:rsidR="00BC2702">
          <w:t>ver de terr</w:t>
        </w:r>
      </w:ins>
      <w:ins w:id="1" w:author="Kevin Hoeffner" w:date="2023-01-05T19:53:00Z">
        <w:r w:rsidR="00BC2702">
          <w:t>e</w:t>
        </w:r>
      </w:ins>
      <w:del w:id="2" w:author="Kevin Hoeffner" w:date="2023-01-05T19:52:00Z">
        <w:r w:rsidDel="00BC2702">
          <w:delText>l</w:delText>
        </w:r>
        <w:commentRangeStart w:id="3"/>
        <w:r w:rsidDel="00BC2702">
          <w:delText>ombric</w:delText>
        </w:r>
      </w:del>
      <w:r>
        <w:t xml:space="preserve"> </w:t>
      </w:r>
      <w:commentRangeEnd w:id="3"/>
      <w:r w:rsidR="00BC2702">
        <w:rPr>
          <w:rStyle w:val="CommentReference"/>
        </w:rPr>
        <w:commentReference w:id="3"/>
      </w:r>
      <w:r>
        <w:t>s</w:t>
      </w:r>
      <w:r w:rsidR="00137597">
        <w:t>’étire et se</w:t>
      </w:r>
      <w:r>
        <w:t xml:space="preserve"> tortille. </w:t>
      </w:r>
      <w:r w:rsidR="00137597">
        <w:t>Au-dessus de lui : un</w:t>
      </w:r>
      <w:ins w:id="4" w:author="Kevin Hoeffner" w:date="2023-01-05T20:19:00Z">
        <w:r w:rsidR="002C713E">
          <w:t>e culture</w:t>
        </w:r>
      </w:ins>
      <w:del w:id="5" w:author="Kevin Hoeffner" w:date="2023-01-05T20:19:00Z">
        <w:r w:rsidR="00137597" w:rsidDel="002C713E">
          <w:delText xml:space="preserve"> champ</w:delText>
        </w:r>
      </w:del>
      <w:r w:rsidR="00137597">
        <w:t>, une prairie ou une forêt. Les vers de terre sont partout en France. Pourtant</w:t>
      </w:r>
      <w:commentRangeStart w:id="6"/>
      <w:r w:rsidR="00137597">
        <w:t xml:space="preserve">, leurs populations </w:t>
      </w:r>
      <w:r w:rsidR="006433EC">
        <w:t>baissent</w:t>
      </w:r>
      <w:r w:rsidR="00137597">
        <w:t xml:space="preserve"> </w:t>
      </w:r>
      <w:commentRangeEnd w:id="6"/>
      <w:r w:rsidR="00BC2702">
        <w:rPr>
          <w:rStyle w:val="CommentReference"/>
        </w:rPr>
        <w:commentReference w:id="6"/>
      </w:r>
      <w:r w:rsidR="00137597">
        <w:t xml:space="preserve">et les activités humaines jouent un rôle de premier plan </w:t>
      </w:r>
      <w:commentRangeStart w:id="7"/>
      <w:r w:rsidR="00137597">
        <w:t>dans ce</w:t>
      </w:r>
      <w:r w:rsidR="006433EC">
        <w:t xml:space="preserve"> déclin</w:t>
      </w:r>
      <w:commentRangeEnd w:id="7"/>
      <w:r w:rsidR="00BC2702">
        <w:rPr>
          <w:rStyle w:val="CommentReference"/>
        </w:rPr>
        <w:commentReference w:id="7"/>
      </w:r>
      <w:r w:rsidR="00137597">
        <w:t xml:space="preserve">. Mais quantifier </w:t>
      </w:r>
      <w:r w:rsidR="006433EC">
        <w:t>leur</w:t>
      </w:r>
      <w:r w:rsidR="00137597">
        <w:t xml:space="preserve"> impact est compliqué. </w:t>
      </w:r>
    </w:p>
    <w:p w14:paraId="01AD59BA" w14:textId="058E5844" w:rsidR="00137597" w:rsidRDefault="00AD0BF1">
      <w:r>
        <w:t>L</w:t>
      </w:r>
      <w:r w:rsidR="00137597">
        <w:t xml:space="preserve">es études ne manquent pas : </w:t>
      </w:r>
      <w:ins w:id="8" w:author="Kevin Hoeffner" w:date="2023-01-05T19:56:00Z">
        <w:r w:rsidR="00BC2702">
          <w:t xml:space="preserve">des dizaines et des dizaines de projet de recherche ont </w:t>
        </w:r>
      </w:ins>
      <w:ins w:id="9" w:author="Kevin Hoeffner" w:date="2023-01-05T20:19:00Z">
        <w:r w:rsidR="002C713E">
          <w:t>vu</w:t>
        </w:r>
      </w:ins>
      <w:ins w:id="10" w:author="Kevin Hoeffner" w:date="2023-01-05T19:56:00Z">
        <w:r w:rsidR="00BC2702">
          <w:t xml:space="preserve"> le jour</w:t>
        </w:r>
      </w:ins>
      <w:ins w:id="11" w:author="Kevin Hoeffner" w:date="2023-01-05T19:57:00Z">
        <w:r w:rsidR="00BC2702">
          <w:t xml:space="preserve"> entre </w:t>
        </w:r>
        <w:commentRangeStart w:id="12"/>
        <w:r w:rsidR="00BC2702">
          <w:t>19</w:t>
        </w:r>
      </w:ins>
      <w:ins w:id="13" w:author="Kevin Hoeffner" w:date="2023-01-05T20:20:00Z">
        <w:r w:rsidR="002C713E">
          <w:t>80</w:t>
        </w:r>
      </w:ins>
      <w:ins w:id="14" w:author="Kevin Hoeffner" w:date="2023-01-05T19:57:00Z">
        <w:r w:rsidR="00BC2702">
          <w:t xml:space="preserve"> et 2020</w:t>
        </w:r>
      </w:ins>
      <w:commentRangeEnd w:id="12"/>
      <w:ins w:id="15" w:author="Kevin Hoeffner" w:date="2023-01-05T20:20:00Z">
        <w:r w:rsidR="002C713E">
          <w:rPr>
            <w:rStyle w:val="CommentReference"/>
          </w:rPr>
          <w:commentReference w:id="12"/>
        </w:r>
      </w:ins>
      <w:ins w:id="16" w:author="Kevin Hoeffner" w:date="2023-01-05T19:57:00Z">
        <w:r w:rsidR="00BC2702">
          <w:t xml:space="preserve"> dans nos campagnes, villes ou encore milieux naturels. Le </w:t>
        </w:r>
        <w:proofErr w:type="gramStart"/>
        <w:r w:rsidR="00BC2702">
          <w:t>constat</w:t>
        </w:r>
      </w:ins>
      <w:ins w:id="17" w:author="Kevin Hoeffner" w:date="2023-01-05T19:58:00Z">
        <w:r w:rsidR="00BC2702">
          <w:t>:</w:t>
        </w:r>
      </w:ins>
      <w:proofErr w:type="gramEnd"/>
      <w:ins w:id="18" w:author="Kevin Hoeffner" w:date="2023-01-05T20:20:00Z">
        <w:r w:rsidR="002C713E">
          <w:t xml:space="preserve"> </w:t>
        </w:r>
      </w:ins>
      <w:r w:rsidR="00137597">
        <w:t>environ 10 000 parcelles ont été analysées</w:t>
      </w:r>
      <w:ins w:id="19" w:author="Kevin Hoeffner" w:date="2023-01-05T20:21:00Z">
        <w:r w:rsidR="00CC1707">
          <w:t xml:space="preserve"> grâce aux programmes de recherche mais également aux sciences participatives. </w:t>
        </w:r>
      </w:ins>
      <w:del w:id="20" w:author="Kevin Hoeffner" w:date="2023-01-05T19:58:00Z">
        <w:r w:rsidR="00137597" w:rsidDel="00BC2702">
          <w:delText xml:space="preserve"> </w:delText>
        </w:r>
      </w:del>
      <w:ins w:id="21" w:author="Kevin Hoeffner" w:date="2023-01-05T20:21:00Z">
        <w:r w:rsidR="00CC1707">
          <w:t xml:space="preserve">Ces données </w:t>
        </w:r>
      </w:ins>
      <w:ins w:id="22" w:author="Kevin Hoeffner" w:date="2023-01-05T19:58:00Z">
        <w:r w:rsidR="00BC2702">
          <w:t>accumulées au cours du temps</w:t>
        </w:r>
      </w:ins>
      <w:ins w:id="23" w:author="Kevin Hoeffner" w:date="2023-01-05T20:00:00Z">
        <w:r w:rsidR="00BC2702">
          <w:t xml:space="preserve"> dans différents jeu de </w:t>
        </w:r>
        <w:proofErr w:type="spellStart"/>
        <w:r w:rsidR="00BC2702">
          <w:t>données</w:t>
        </w:r>
      </w:ins>
      <w:del w:id="24" w:author="Kevin Hoeffner" w:date="2023-01-05T19:58:00Z">
        <w:r w:rsidR="00137597" w:rsidDel="00BC2702">
          <w:delText>entre 1990 et 20</w:delText>
        </w:r>
      </w:del>
      <w:del w:id="25" w:author="Kevin Hoeffner" w:date="2023-01-05T19:56:00Z">
        <w:r w:rsidR="00137597" w:rsidDel="00BC2702">
          <w:delText>0</w:delText>
        </w:r>
      </w:del>
      <w:del w:id="26" w:author="Kevin Hoeffner" w:date="2023-01-05T19:58:00Z">
        <w:r w:rsidR="00137597" w:rsidDel="00BC2702">
          <w:delText>0</w:delText>
        </w:r>
      </w:del>
      <w:del w:id="27" w:author="Kevin Hoeffner" w:date="2023-01-05T20:21:00Z">
        <w:r w:rsidR="003716A2" w:rsidDel="00CC1707">
          <w:delText xml:space="preserve">. </w:delText>
        </w:r>
      </w:del>
      <w:ins w:id="28" w:author="Kevin Hoeffner" w:date="2023-01-05T20:00:00Z">
        <w:r w:rsidR="00BC2702">
          <w:t>permettront</w:t>
        </w:r>
        <w:proofErr w:type="spellEnd"/>
        <w:r w:rsidR="00BC2702">
          <w:t xml:space="preserve"> d’</w:t>
        </w:r>
      </w:ins>
      <w:del w:id="29" w:author="Kevin Hoeffner" w:date="2023-01-05T19:58:00Z">
        <w:r w:rsidR="003716A2" w:rsidDel="00BC2702">
          <w:delText>Mais p</w:delText>
        </w:r>
      </w:del>
      <w:del w:id="30" w:author="Kevin Hoeffner" w:date="2023-01-05T20:00:00Z">
        <w:r w:rsidR="003716A2" w:rsidDel="00BC2702">
          <w:delText xml:space="preserve">our </w:delText>
        </w:r>
      </w:del>
      <w:r w:rsidR="003716A2">
        <w:t>obtenir une vision à la fois globale – au niveau nationale – et plus précise</w:t>
      </w:r>
      <w:ins w:id="31" w:author="Kevin Hoeffner" w:date="2023-01-05T20:22:00Z">
        <w:r w:rsidR="00CC1707">
          <w:t xml:space="preserve"> des communautés de vers de terre</w:t>
        </w:r>
      </w:ins>
      <w:r w:rsidR="003716A2">
        <w:t xml:space="preserve"> – selon </w:t>
      </w:r>
      <w:del w:id="32" w:author="Kevin Hoeffner" w:date="2023-01-05T19:58:00Z">
        <w:r w:rsidR="003716A2" w:rsidDel="00BC2702">
          <w:delText>l’exploitation du so</w:delText>
        </w:r>
      </w:del>
      <w:ins w:id="33" w:author="Kevin Hoeffner" w:date="2023-01-05T19:58:00Z">
        <w:r w:rsidR="00BC2702">
          <w:t>l’occupation du sol</w:t>
        </w:r>
      </w:ins>
      <w:ins w:id="34" w:author="Kevin Hoeffner" w:date="2023-01-05T19:59:00Z">
        <w:r w:rsidR="00BC2702">
          <w:t xml:space="preserve"> (prairie, culture, parc urbain…)</w:t>
        </w:r>
      </w:ins>
      <w:del w:id="35" w:author="Kevin Hoeffner" w:date="2023-01-05T19:58:00Z">
        <w:r w:rsidR="003716A2" w:rsidDel="00BC2702">
          <w:delText>l</w:delText>
        </w:r>
      </w:del>
      <w:r w:rsidR="003716A2">
        <w:t xml:space="preserve">, </w:t>
      </w:r>
      <w:ins w:id="36" w:author="Kevin Hoeffner" w:date="2023-01-05T19:59:00Z">
        <w:r w:rsidR="00BC2702">
          <w:t>les propriétés du sol (texture, pH…)</w:t>
        </w:r>
      </w:ins>
      <w:del w:id="37" w:author="Kevin Hoeffner" w:date="2023-01-05T19:59:00Z">
        <w:r w:rsidR="003716A2" w:rsidDel="00BC2702">
          <w:delText>sa nature</w:delText>
        </w:r>
      </w:del>
      <w:r w:rsidR="003716A2">
        <w:t xml:space="preserve"> et le climat (océanique, continental ou encore méditerranéen)</w:t>
      </w:r>
      <w:ins w:id="38" w:author="Kevin Hoeffner" w:date="2023-01-05T20:00:00Z">
        <w:r w:rsidR="00BC2702">
          <w:t>.</w:t>
        </w:r>
      </w:ins>
      <w:del w:id="39" w:author="Kevin Hoeffner" w:date="2023-01-05T20:00:00Z">
        <w:r w:rsidR="003716A2" w:rsidDel="00BC2702">
          <w:delText xml:space="preserve">, </w:delText>
        </w:r>
        <w:r w:rsidDel="00BC2702">
          <w:delText>il faut fai</w:delText>
        </w:r>
        <w:r w:rsidR="006433EC" w:rsidDel="00BC2702">
          <w:delText>re</w:delText>
        </w:r>
        <w:r w:rsidDel="00BC2702">
          <w:delText xml:space="preserve"> du lien entre les différents travaux</w:delText>
        </w:r>
        <w:r w:rsidR="006433EC" w:rsidDel="00BC2702">
          <w:delText xml:space="preserve"> de recherche</w:delText>
        </w:r>
      </w:del>
      <w:r>
        <w:t>.</w:t>
      </w:r>
      <w:r w:rsidR="006433EC">
        <w:t xml:space="preserve"> C’est la mission du projet LandWorm</w:t>
      </w:r>
      <w:r w:rsidR="006433EC">
        <w:rPr>
          <w:rStyle w:val="FootnoteReference"/>
        </w:rPr>
        <w:footnoteReference w:id="1"/>
      </w:r>
      <w:r w:rsidR="006433EC">
        <w:t>, la</w:t>
      </w:r>
      <w:r>
        <w:t>ncé en janvier 2023</w:t>
      </w:r>
      <w:r w:rsidR="006433EC">
        <w:t xml:space="preserve"> pour une durée de trois ans. </w:t>
      </w:r>
    </w:p>
    <w:p w14:paraId="16E3F028" w14:textId="5C9EE172" w:rsidR="00B91B60" w:rsidRDefault="00B91B60" w:rsidP="00AD0BF1">
      <w:pPr>
        <w:rPr>
          <w:b/>
          <w:bCs/>
        </w:rPr>
      </w:pPr>
      <w:r>
        <w:rPr>
          <w:b/>
          <w:bCs/>
        </w:rPr>
        <w:t>Protéger les vers de terre</w:t>
      </w:r>
    </w:p>
    <w:p w14:paraId="7209F672" w14:textId="20B7DE10" w:rsidR="00AD0BF1" w:rsidRDefault="006433EC" w:rsidP="00AD0BF1">
      <w:r>
        <w:t xml:space="preserve">L’objectif : synthétiser les données récoltées depuis une </w:t>
      </w:r>
      <w:del w:id="43" w:author="Kevin Hoeffner" w:date="2023-01-05T20:20:00Z">
        <w:r w:rsidDel="002C713E">
          <w:delText xml:space="preserve">trentaine </w:delText>
        </w:r>
      </w:del>
      <w:ins w:id="44" w:author="Kevin Hoeffner" w:date="2023-01-05T20:20:00Z">
        <w:r w:rsidR="002C713E">
          <w:t>quarantaine</w:t>
        </w:r>
        <w:r w:rsidR="002C713E">
          <w:t xml:space="preserve"> </w:t>
        </w:r>
      </w:ins>
      <w:r>
        <w:t xml:space="preserve">d’années en France métropolitaine pour </w:t>
      </w:r>
      <w:r w:rsidR="00AD0BF1">
        <w:t xml:space="preserve">« </w:t>
      </w:r>
      <w:r w:rsidR="00AD0BF1" w:rsidRPr="006433EC">
        <w:rPr>
          <w:i/>
          <w:iCs/>
        </w:rPr>
        <w:t xml:space="preserve">analyser les effets de l’occupation </w:t>
      </w:r>
      <w:ins w:id="45" w:author="Kevin Hoeffner" w:date="2023-01-05T20:01:00Z">
        <w:r w:rsidR="0056134A">
          <w:rPr>
            <w:i/>
            <w:iCs/>
          </w:rPr>
          <w:t xml:space="preserve">et de la gestion </w:t>
        </w:r>
      </w:ins>
      <w:r w:rsidR="00AD0BF1" w:rsidRPr="006433EC">
        <w:rPr>
          <w:i/>
          <w:iCs/>
        </w:rPr>
        <w:t xml:space="preserve">des sols – aussi bien </w:t>
      </w:r>
      <w:r w:rsidRPr="006433EC">
        <w:rPr>
          <w:i/>
          <w:iCs/>
        </w:rPr>
        <w:t xml:space="preserve">en </w:t>
      </w:r>
      <w:ins w:id="46" w:author="Kevin Hoeffner" w:date="2023-01-05T20:01:00Z">
        <w:r w:rsidR="0056134A">
          <w:rPr>
            <w:i/>
            <w:iCs/>
          </w:rPr>
          <w:t>milieu agricole, urbain et naturel</w:t>
        </w:r>
      </w:ins>
      <w:del w:id="47" w:author="Kevin Hoeffner" w:date="2023-01-05T20:01:00Z">
        <w:r w:rsidRPr="006433EC" w:rsidDel="0056134A">
          <w:rPr>
            <w:i/>
            <w:iCs/>
          </w:rPr>
          <w:delText>matière d</w:delText>
        </w:r>
        <w:r w:rsidR="00AD0BF1" w:rsidRPr="006433EC" w:rsidDel="0056134A">
          <w:rPr>
            <w:i/>
            <w:iCs/>
          </w:rPr>
          <w:delText xml:space="preserve">’agriculture que </w:delText>
        </w:r>
        <w:r w:rsidRPr="006433EC" w:rsidDel="0056134A">
          <w:rPr>
            <w:i/>
            <w:iCs/>
          </w:rPr>
          <w:delText>d</w:delText>
        </w:r>
        <w:r w:rsidR="00AD0BF1" w:rsidRPr="006433EC" w:rsidDel="0056134A">
          <w:rPr>
            <w:i/>
            <w:iCs/>
          </w:rPr>
          <w:delText xml:space="preserve">’urbanisme </w:delText>
        </w:r>
      </w:del>
      <w:r w:rsidR="00AD0BF1" w:rsidRPr="006433EC">
        <w:rPr>
          <w:i/>
          <w:iCs/>
        </w:rPr>
        <w:t>– sur les vers de terre</w:t>
      </w:r>
      <w:r>
        <w:t xml:space="preserve"> </w:t>
      </w:r>
      <w:r w:rsidR="00AD0BF1">
        <w:t>», indique Kévin Hoeffner, d</w:t>
      </w:r>
      <w:r w:rsidR="00AD0BF1" w:rsidRPr="00FB4EE0">
        <w:t>octeur en écologie et évolution à l'Université de Rennes 1</w:t>
      </w:r>
      <w:r w:rsidR="00AD0BF1">
        <w:t>, qui travaille sur le projet. « </w:t>
      </w:r>
      <w:r w:rsidR="00AD0BF1" w:rsidRPr="00AF279F">
        <w:rPr>
          <w:i/>
          <w:iCs/>
        </w:rPr>
        <w:t xml:space="preserve">On pourra par exemple savoir si le </w:t>
      </w:r>
      <w:commentRangeStart w:id="48"/>
      <w:del w:id="49" w:author="Kevin Hoeffner" w:date="2023-01-05T20:01:00Z">
        <w:r w:rsidR="00AD0BF1" w:rsidRPr="00AF279F" w:rsidDel="0056134A">
          <w:rPr>
            <w:i/>
            <w:iCs/>
          </w:rPr>
          <w:delText xml:space="preserve">pâturage </w:delText>
        </w:r>
      </w:del>
      <w:ins w:id="50" w:author="Kevin Hoeffner" w:date="2023-01-05T20:01:00Z">
        <w:r w:rsidR="0056134A">
          <w:rPr>
            <w:i/>
            <w:iCs/>
          </w:rPr>
          <w:t>travail du sol</w:t>
        </w:r>
        <w:r w:rsidR="0056134A" w:rsidRPr="00AF279F">
          <w:rPr>
            <w:i/>
            <w:iCs/>
          </w:rPr>
          <w:t xml:space="preserve"> </w:t>
        </w:r>
      </w:ins>
      <w:commentRangeEnd w:id="48"/>
      <w:ins w:id="51" w:author="Kevin Hoeffner" w:date="2023-01-05T20:22:00Z">
        <w:r w:rsidR="00CC1707">
          <w:rPr>
            <w:rStyle w:val="CommentReference"/>
          </w:rPr>
          <w:commentReference w:id="48"/>
        </w:r>
      </w:ins>
      <w:r w:rsidR="00AD0BF1" w:rsidRPr="00AF279F">
        <w:rPr>
          <w:i/>
          <w:iCs/>
        </w:rPr>
        <w:t>a les mêmes effets sur</w:t>
      </w:r>
      <w:del w:id="52" w:author="Kevin Hoeffner" w:date="2023-01-05T20:02:00Z">
        <w:r w:rsidR="00AD0BF1" w:rsidRPr="00AF279F" w:rsidDel="0056134A">
          <w:rPr>
            <w:i/>
            <w:iCs/>
          </w:rPr>
          <w:delText xml:space="preserve"> toutes</w:delText>
        </w:r>
      </w:del>
      <w:r w:rsidR="00AD0BF1" w:rsidRPr="00AF279F">
        <w:rPr>
          <w:i/>
          <w:iCs/>
        </w:rPr>
        <w:t xml:space="preserve"> les communautés de vers de terre, selon les conditions</w:t>
      </w:r>
      <w:del w:id="53" w:author="Kevin Hoeffner" w:date="2023-01-05T20:02:00Z">
        <w:r w:rsidR="00AD0BF1" w:rsidRPr="00AF279F" w:rsidDel="0056134A">
          <w:rPr>
            <w:i/>
            <w:iCs/>
          </w:rPr>
          <w:delText xml:space="preserve"> climatiques et</w:delText>
        </w:r>
      </w:del>
      <w:r w:rsidR="00AD0BF1" w:rsidRPr="00AF279F">
        <w:rPr>
          <w:i/>
          <w:iCs/>
        </w:rPr>
        <w:t xml:space="preserve"> pédoclimatiques</w:t>
      </w:r>
      <w:r w:rsidRPr="00AF279F">
        <w:rPr>
          <w:rStyle w:val="FootnoteReference"/>
          <w:i/>
          <w:iCs/>
        </w:rPr>
        <w:footnoteReference w:id="2"/>
      </w:r>
      <w:r w:rsidR="00AD0BF1">
        <w:t xml:space="preserve"> ». </w:t>
      </w:r>
    </w:p>
    <w:p w14:paraId="1A1A1797" w14:textId="533AC730" w:rsidR="00A5718F" w:rsidRDefault="00AF279F" w:rsidP="00A5718F">
      <w:r>
        <w:t>Les</w:t>
      </w:r>
      <w:r w:rsidR="00AD0BF1">
        <w:t xml:space="preserve"> chercheurs du projet LandWorm </w:t>
      </w:r>
      <w:r w:rsidR="003716A2">
        <w:t>prévoient</w:t>
      </w:r>
      <w:r>
        <w:t xml:space="preserve"> donc </w:t>
      </w:r>
      <w:r w:rsidR="003716A2">
        <w:t xml:space="preserve">d’établir </w:t>
      </w:r>
      <w:r>
        <w:t xml:space="preserve">des valeurs de référence, comme le nombre moyen de </w:t>
      </w:r>
      <w:ins w:id="59" w:author="Kevin Hoeffner" w:date="2023-01-05T20:02:00Z">
        <w:r w:rsidR="0056134A">
          <w:t>vers de terre</w:t>
        </w:r>
      </w:ins>
      <w:del w:id="60" w:author="Kevin Hoeffner" w:date="2023-01-05T20:02:00Z">
        <w:r w:rsidDel="0056134A">
          <w:delText>lombric</w:delText>
        </w:r>
        <w:r w:rsidR="003716A2" w:rsidDel="0056134A">
          <w:delText>s</w:delText>
        </w:r>
      </w:del>
      <w:r>
        <w:t xml:space="preserve"> par mètre carré </w:t>
      </w:r>
      <w:del w:id="61" w:author="Kevin Hoeffner" w:date="2023-01-05T20:02:00Z">
        <w:r w:rsidDel="0056134A">
          <w:delText>pour chaque catégorie de sol</w:delText>
        </w:r>
      </w:del>
      <w:ins w:id="62" w:author="Kevin Hoeffner" w:date="2023-01-05T20:02:00Z">
        <w:r w:rsidR="0056134A">
          <w:t xml:space="preserve">en </w:t>
        </w:r>
      </w:ins>
      <w:ins w:id="63" w:author="Kevin Hoeffner" w:date="2023-01-05T20:03:00Z">
        <w:r w:rsidR="0056134A">
          <w:t xml:space="preserve">le </w:t>
        </w:r>
        <w:proofErr w:type="spellStart"/>
        <w:r w:rsidR="0056134A">
          <w:t>délinant</w:t>
        </w:r>
        <w:proofErr w:type="spellEnd"/>
        <w:r w:rsidR="0056134A">
          <w:t xml:space="preserve"> selon </w:t>
        </w:r>
      </w:ins>
      <w:del w:id="64" w:author="Kevin Hoeffner" w:date="2023-01-05T20:03:00Z">
        <w:r w:rsidDel="0056134A">
          <w:delText>, en fonction de</w:delText>
        </w:r>
      </w:del>
      <w:ins w:id="65" w:author="Kevin Hoeffner" w:date="2023-01-05T20:03:00Z">
        <w:r w:rsidR="0056134A">
          <w:t>différentes occupation et</w:t>
        </w:r>
      </w:ins>
      <w:r>
        <w:t xml:space="preserve"> </w:t>
      </w:r>
      <w:del w:id="66" w:author="Kevin Hoeffner" w:date="2023-01-05T20:03:00Z">
        <w:r w:rsidDel="0056134A">
          <w:delText>l’</w:delText>
        </w:r>
      </w:del>
      <w:r>
        <w:t>usage</w:t>
      </w:r>
      <w:ins w:id="67" w:author="Kevin Hoeffner" w:date="2023-01-05T20:03:00Z">
        <w:r w:rsidR="0056134A">
          <w:t xml:space="preserve"> du sol voir même selon différentes conditions </w:t>
        </w:r>
        <w:proofErr w:type="spellStart"/>
        <w:r w:rsidR="0056134A">
          <w:t>pedoclimatiques</w:t>
        </w:r>
      </w:ins>
      <w:proofErr w:type="spellEnd"/>
      <w:del w:id="68" w:author="Kevin Hoeffner" w:date="2023-01-05T20:03:00Z">
        <w:r w:rsidDel="0056134A">
          <w:delText xml:space="preserve"> qui en est fait et des conditions climatiques qui le concerne</w:delText>
        </w:r>
      </w:del>
      <w:r w:rsidR="003716A2">
        <w:t>.</w:t>
      </w:r>
      <w:r>
        <w:t xml:space="preserve"> </w:t>
      </w:r>
      <w:r w:rsidR="00A5718F">
        <w:t>A terme, ce travail de synthèse permettr</w:t>
      </w:r>
      <w:r w:rsidR="003716A2">
        <w:t>ait</w:t>
      </w:r>
      <w:r w:rsidR="00A5718F">
        <w:t xml:space="preserve"> aux </w:t>
      </w:r>
      <w:del w:id="69" w:author="Kevin Hoeffner" w:date="2023-01-05T20:03:00Z">
        <w:r w:rsidDel="0056134A">
          <w:delText>exploitants</w:delText>
        </w:r>
        <w:r w:rsidR="003716A2" w:rsidDel="0056134A">
          <w:delText xml:space="preserve"> </w:delText>
        </w:r>
      </w:del>
      <w:ins w:id="70" w:author="Kevin Hoeffner" w:date="2023-01-05T20:03:00Z">
        <w:r w:rsidR="0056134A">
          <w:t>gestionnaires</w:t>
        </w:r>
        <w:r w:rsidR="0056134A">
          <w:t xml:space="preserve"> </w:t>
        </w:r>
      </w:ins>
      <w:r w:rsidR="003716A2">
        <w:t xml:space="preserve">des sols </w:t>
      </w:r>
      <w:r w:rsidR="00A5718F">
        <w:t xml:space="preserve">d’identifier si ces derniers sont </w:t>
      </w:r>
      <w:r>
        <w:t xml:space="preserve">en mauvais état </w:t>
      </w:r>
      <w:r w:rsidR="00A5718F">
        <w:t>et d’agir en conséquence</w:t>
      </w:r>
      <w:r w:rsidR="003716A2">
        <w:t xml:space="preserve"> </w:t>
      </w:r>
      <w:r w:rsidR="00A5718F">
        <w:t xml:space="preserve">pour protéger </w:t>
      </w:r>
      <w:r>
        <w:t>l</w:t>
      </w:r>
      <w:r w:rsidR="00A5718F">
        <w:t>es vers de terre. « </w:t>
      </w:r>
      <w:r>
        <w:rPr>
          <w:i/>
          <w:iCs/>
        </w:rPr>
        <w:t>A</w:t>
      </w:r>
      <w:r w:rsidR="00A5718F" w:rsidRPr="00AF279F">
        <w:rPr>
          <w:i/>
          <w:iCs/>
        </w:rPr>
        <w:t xml:space="preserve">ujourd’hui, nous ne sommes par exemple pas </w:t>
      </w:r>
      <w:proofErr w:type="gramStart"/>
      <w:r w:rsidR="00A5718F" w:rsidRPr="00AF279F">
        <w:rPr>
          <w:i/>
          <w:iCs/>
        </w:rPr>
        <w:t>capable</w:t>
      </w:r>
      <w:proofErr w:type="gramEnd"/>
      <w:r w:rsidR="00A5718F" w:rsidRPr="00AF279F">
        <w:rPr>
          <w:i/>
          <w:iCs/>
        </w:rPr>
        <w:t xml:space="preserve"> de</w:t>
      </w:r>
      <w:del w:id="71" w:author="Kevin Hoeffner" w:date="2023-01-05T20:05:00Z">
        <w:r w:rsidR="00A5718F" w:rsidRPr="00AF279F" w:rsidDel="0056134A">
          <w:rPr>
            <w:i/>
            <w:iCs/>
          </w:rPr>
          <w:delText xml:space="preserve"> </w:delText>
        </w:r>
        <w:r w:rsidRPr="00AF279F" w:rsidDel="0056134A">
          <w:rPr>
            <w:i/>
            <w:iCs/>
          </w:rPr>
          <w:delText>dire</w:delText>
        </w:r>
      </w:del>
      <w:ins w:id="72" w:author="Kevin Hoeffner" w:date="2023-01-05T20:05:00Z">
        <w:r w:rsidR="0056134A">
          <w:rPr>
            <w:i/>
            <w:iCs/>
          </w:rPr>
          <w:t xml:space="preserve"> préciser</w:t>
        </w:r>
      </w:ins>
      <w:r w:rsidRPr="00AF279F">
        <w:rPr>
          <w:i/>
          <w:iCs/>
        </w:rPr>
        <w:t xml:space="preserve"> quelle est la </w:t>
      </w:r>
      <w:del w:id="73" w:author="Kevin Hoeffner" w:date="2023-01-05T20:05:00Z">
        <w:r w:rsidRPr="00AF279F" w:rsidDel="0056134A">
          <w:rPr>
            <w:i/>
            <w:iCs/>
          </w:rPr>
          <w:delText xml:space="preserve">concentration </w:delText>
        </w:r>
      </w:del>
      <w:ins w:id="74" w:author="Kevin Hoeffner" w:date="2023-01-05T20:05:00Z">
        <w:r w:rsidR="0056134A">
          <w:rPr>
            <w:i/>
            <w:iCs/>
          </w:rPr>
          <w:t>densité</w:t>
        </w:r>
        <w:r w:rsidR="0056134A" w:rsidRPr="00AF279F">
          <w:rPr>
            <w:i/>
            <w:iCs/>
          </w:rPr>
          <w:t xml:space="preserve"> </w:t>
        </w:r>
      </w:ins>
      <w:r w:rsidRPr="00AF279F">
        <w:rPr>
          <w:i/>
          <w:iCs/>
        </w:rPr>
        <w:t>no</w:t>
      </w:r>
      <w:r w:rsidR="00A5718F" w:rsidRPr="00AF279F">
        <w:rPr>
          <w:i/>
          <w:iCs/>
        </w:rPr>
        <w:t>rmal</w:t>
      </w:r>
      <w:r w:rsidRPr="00AF279F">
        <w:rPr>
          <w:i/>
          <w:iCs/>
        </w:rPr>
        <w:t>e</w:t>
      </w:r>
      <w:r w:rsidR="00A5718F" w:rsidRPr="00AF279F">
        <w:rPr>
          <w:i/>
          <w:iCs/>
        </w:rPr>
        <w:t xml:space="preserve"> </w:t>
      </w:r>
      <w:del w:id="75" w:author="Kevin Hoeffner" w:date="2023-01-05T20:05:00Z">
        <w:r w:rsidRPr="00AF279F" w:rsidDel="0056134A">
          <w:rPr>
            <w:i/>
            <w:iCs/>
          </w:rPr>
          <w:delText>e</w:delText>
        </w:r>
      </w:del>
      <w:ins w:id="76" w:author="Kevin Hoeffner" w:date="2023-01-05T20:05:00Z">
        <w:r w:rsidR="0056134A">
          <w:rPr>
            <w:i/>
            <w:iCs/>
          </w:rPr>
          <w:t>de</w:t>
        </w:r>
      </w:ins>
      <w:del w:id="77" w:author="Kevin Hoeffner" w:date="2023-01-05T20:05:00Z">
        <w:r w:rsidRPr="00AF279F" w:rsidDel="0056134A">
          <w:rPr>
            <w:i/>
            <w:iCs/>
          </w:rPr>
          <w:delText>n</w:delText>
        </w:r>
      </w:del>
      <w:r w:rsidR="00A5718F" w:rsidRPr="00AF279F">
        <w:rPr>
          <w:i/>
          <w:iCs/>
        </w:rPr>
        <w:t xml:space="preserve"> ver</w:t>
      </w:r>
      <w:r w:rsidRPr="00AF279F">
        <w:rPr>
          <w:i/>
          <w:iCs/>
        </w:rPr>
        <w:t>s</w:t>
      </w:r>
      <w:r w:rsidR="00A5718F" w:rsidRPr="00AF279F">
        <w:rPr>
          <w:i/>
          <w:iCs/>
        </w:rPr>
        <w:t xml:space="preserve"> de terre </w:t>
      </w:r>
      <w:del w:id="78" w:author="Kevin Hoeffner" w:date="2023-01-05T20:05:00Z">
        <w:r w:rsidR="00A5718F" w:rsidRPr="00AF279F" w:rsidDel="0056134A">
          <w:rPr>
            <w:i/>
            <w:iCs/>
          </w:rPr>
          <w:delText>dans un sol labouré</w:delText>
        </w:r>
      </w:del>
      <w:ins w:id="79" w:author="Kevin Hoeffner" w:date="2023-01-05T20:05:00Z">
        <w:r w:rsidR="0056134A">
          <w:rPr>
            <w:i/>
            <w:iCs/>
          </w:rPr>
          <w:t>dans les sols cultivés</w:t>
        </w:r>
      </w:ins>
      <w:r w:rsidR="00BB5F1D">
        <w:t xml:space="preserve"> </w:t>
      </w:r>
      <w:r w:rsidR="00A5718F">
        <w:t xml:space="preserve">», illustre le chercheur breton, avant d’ajouter que de nombreux </w:t>
      </w:r>
      <w:r>
        <w:t>agriculteurs</w:t>
      </w:r>
      <w:r w:rsidR="00A5718F">
        <w:t xml:space="preserve"> sont à la recherche de ce genre de données</w:t>
      </w:r>
      <w:r w:rsidR="003716A2">
        <w:t>.</w:t>
      </w:r>
    </w:p>
    <w:p w14:paraId="389F9BAA" w14:textId="16FF4652" w:rsidR="00AF279F" w:rsidRPr="00AF279F" w:rsidRDefault="00AF279F" w:rsidP="00A5718F">
      <w:pPr>
        <w:rPr>
          <w:b/>
          <w:bCs/>
        </w:rPr>
      </w:pPr>
      <w:r w:rsidRPr="00EC24B0">
        <w:rPr>
          <w:b/>
          <w:bCs/>
        </w:rPr>
        <w:t>« Ingénieurs de l’écosystème »</w:t>
      </w:r>
    </w:p>
    <w:p w14:paraId="5E12ED54" w14:textId="4D5667B1" w:rsidR="002160D7" w:rsidRDefault="00AF279F" w:rsidP="00EC24B0">
      <w:r>
        <w:t>Car</w:t>
      </w:r>
      <w:r w:rsidR="00A5718F">
        <w:t xml:space="preserve"> </w:t>
      </w:r>
      <w:r w:rsidR="00EC24B0">
        <w:t xml:space="preserve">le nombre de </w:t>
      </w:r>
      <w:del w:id="80" w:author="Kevin Hoeffner" w:date="2023-01-05T20:06:00Z">
        <w:r w:rsidR="00EC24B0" w:rsidDel="0056134A">
          <w:delText xml:space="preserve">lombrics </w:delText>
        </w:r>
      </w:del>
      <w:ins w:id="81" w:author="Kevin Hoeffner" w:date="2023-01-05T20:06:00Z">
        <w:r w:rsidR="0056134A">
          <w:t>vers de terre</w:t>
        </w:r>
        <w:r w:rsidR="0056134A">
          <w:t xml:space="preserve"> </w:t>
        </w:r>
      </w:ins>
      <w:r w:rsidR="00EC24B0">
        <w:t>au mètre carré est un bon indicateur de l</w:t>
      </w:r>
      <w:ins w:id="82" w:author="Kevin Hoeffner" w:date="2023-01-05T20:06:00Z">
        <w:r w:rsidR="0056134A">
          <w:t xml:space="preserve">’état </w:t>
        </w:r>
        <w:proofErr w:type="spellStart"/>
        <w:r w:rsidR="0056134A">
          <w:t>écologique</w:t>
        </w:r>
      </w:ins>
      <w:del w:id="83" w:author="Kevin Hoeffner" w:date="2023-01-05T20:06:00Z">
        <w:r w:rsidR="00EC24B0" w:rsidDel="0056134A">
          <w:delText xml:space="preserve">a </w:delText>
        </w:r>
        <w:commentRangeStart w:id="84"/>
        <w:r w:rsidR="00EC24B0" w:rsidDel="0056134A">
          <w:delText>santé</w:delText>
        </w:r>
      </w:del>
      <w:commentRangeEnd w:id="84"/>
      <w:r w:rsidR="0056134A">
        <w:rPr>
          <w:rStyle w:val="CommentReference"/>
        </w:rPr>
        <w:commentReference w:id="84"/>
      </w:r>
      <w:del w:id="85" w:author="Kevin Hoeffner" w:date="2023-01-05T20:06:00Z">
        <w:r w:rsidR="00EC24B0" w:rsidDel="0056134A">
          <w:delText xml:space="preserve"> </w:delText>
        </w:r>
      </w:del>
      <w:r w:rsidR="00EC24B0">
        <w:t>d’un</w:t>
      </w:r>
      <w:proofErr w:type="spellEnd"/>
      <w:r w:rsidR="00EC24B0">
        <w:t xml:space="preserve"> sol. « </w:t>
      </w:r>
      <w:r w:rsidR="00EC24B0" w:rsidRPr="00AF279F">
        <w:rPr>
          <w:i/>
          <w:iCs/>
        </w:rPr>
        <w:t>C’est comme une petite usine, et les vers de terre sont les ingénieurs de cet écosystème</w:t>
      </w:r>
      <w:r w:rsidR="00EC24B0">
        <w:t xml:space="preserve"> », poursuit Kévin Hoeffner. </w:t>
      </w:r>
      <w:ins w:id="86" w:author="Kevin Hoeffner" w:date="2023-01-05T20:07:00Z">
        <w:r w:rsidR="0056134A">
          <w:t xml:space="preserve">Par exemple, </w:t>
        </w:r>
      </w:ins>
      <w:del w:id="87" w:author="Kevin Hoeffner" w:date="2023-01-05T20:07:00Z">
        <w:r w:rsidR="00EC24B0" w:rsidDel="0056134A">
          <w:delText>L</w:delText>
        </w:r>
      </w:del>
      <w:ins w:id="88" w:author="Kevin Hoeffner" w:date="2023-01-05T20:07:00Z">
        <w:r w:rsidR="0056134A">
          <w:t>l</w:t>
        </w:r>
      </w:ins>
      <w:r w:rsidR="00EC24B0">
        <w:t>e</w:t>
      </w:r>
      <w:r>
        <w:t>s</w:t>
      </w:r>
      <w:r w:rsidR="00EC24B0">
        <w:t xml:space="preserve"> galeries </w:t>
      </w:r>
      <w:r w:rsidR="002160D7">
        <w:t xml:space="preserve">jouent </w:t>
      </w:r>
      <w:ins w:id="89" w:author="Kevin Hoeffner" w:date="2023-01-05T20:07:00Z">
        <w:r w:rsidR="0056134A">
          <w:t xml:space="preserve">un rôle </w:t>
        </w:r>
      </w:ins>
      <w:r w:rsidR="002160D7">
        <w:t xml:space="preserve">sur </w:t>
      </w:r>
      <w:del w:id="90" w:author="Kevin Hoeffner" w:date="2023-01-05T20:07:00Z">
        <w:r w:rsidR="002160D7" w:rsidDel="0056134A">
          <w:delText xml:space="preserve">la rétention et </w:delText>
        </w:r>
      </w:del>
      <w:r w:rsidR="002160D7">
        <w:t>l’infiltration de l’eau</w:t>
      </w:r>
      <w:ins w:id="91" w:author="Kevin Hoeffner" w:date="2023-01-05T20:07:00Z">
        <w:r w:rsidR="0056134A">
          <w:t xml:space="preserve"> dans les sols</w:t>
        </w:r>
      </w:ins>
      <w:r w:rsidR="002160D7">
        <w:t>.</w:t>
      </w:r>
      <w:r w:rsidR="00EC24B0">
        <w:t xml:space="preserve"> Et</w:t>
      </w:r>
      <w:r>
        <w:t xml:space="preserve"> si elle </w:t>
      </w:r>
      <w:r w:rsidR="002160D7">
        <w:t xml:space="preserve">s’infiltre bien, </w:t>
      </w:r>
      <w:r w:rsidR="00EC24B0">
        <w:t xml:space="preserve">cela évite </w:t>
      </w:r>
      <w:r>
        <w:t>le</w:t>
      </w:r>
      <w:r w:rsidR="00EC24B0">
        <w:t xml:space="preserve"> ruissellement et limite donc </w:t>
      </w:r>
      <w:r w:rsidR="00EC24B0">
        <w:lastRenderedPageBreak/>
        <w:t>l’érosion</w:t>
      </w:r>
      <w:r w:rsidR="002160D7">
        <w:t xml:space="preserve">. </w:t>
      </w:r>
      <w:r w:rsidR="00EC24B0">
        <w:t>Lorsque la matière organique dont ils se nourrissent se décompose, elle relâche des nutriments nécessaires à la croissance des plantes, comme l’azote,</w:t>
      </w:r>
      <w:r w:rsidR="002160D7">
        <w:t xml:space="preserve"> le </w:t>
      </w:r>
      <w:r w:rsidR="00EC24B0">
        <w:t>phosphore</w:t>
      </w:r>
      <w:r w:rsidR="002160D7">
        <w:t xml:space="preserve"> </w:t>
      </w:r>
      <w:r w:rsidR="00EC24B0">
        <w:t>ou</w:t>
      </w:r>
      <w:r w:rsidR="002160D7">
        <w:t xml:space="preserve"> le potassium</w:t>
      </w:r>
      <w:r w:rsidR="00EC24B0">
        <w:t xml:space="preserve">. Sans oublier que les vers de terre sont un maillon important de la chaine alimentaire, particulièrement appréciés des </w:t>
      </w:r>
      <w:ins w:id="92" w:author="Kevin Hoeffner" w:date="2023-01-05T20:08:00Z">
        <w:r w:rsidR="0056134A">
          <w:t xml:space="preserve">bécasses, </w:t>
        </w:r>
      </w:ins>
      <w:r w:rsidR="00EC24B0">
        <w:t>salamandres</w:t>
      </w:r>
      <w:ins w:id="93" w:author="Kevin Hoeffner" w:date="2023-01-05T20:09:00Z">
        <w:r w:rsidR="0056134A">
          <w:t xml:space="preserve"> ou encore </w:t>
        </w:r>
      </w:ins>
      <w:del w:id="94" w:author="Kevin Hoeffner" w:date="2023-01-05T20:09:00Z">
        <w:r w:rsidR="00EC24B0" w:rsidDel="0056134A">
          <w:delText xml:space="preserve">, </w:delText>
        </w:r>
      </w:del>
      <w:r w:rsidR="00EC24B0">
        <w:t>hérissons</w:t>
      </w:r>
      <w:del w:id="95" w:author="Kevin Hoeffner" w:date="2023-01-05T20:09:00Z">
        <w:r w:rsidR="00EC24B0" w:rsidDel="0056134A">
          <w:delText xml:space="preserve"> </w:delText>
        </w:r>
        <w:r w:rsidDel="0056134A">
          <w:delText xml:space="preserve">ou encore </w:delText>
        </w:r>
        <w:r w:rsidR="00EC24B0" w:rsidDel="0056134A">
          <w:delText>crapauds</w:delText>
        </w:r>
      </w:del>
      <w:r w:rsidR="00EC24B0">
        <w:t xml:space="preserve">. </w:t>
      </w:r>
    </w:p>
    <w:p w14:paraId="3A8ABC48" w14:textId="302AD3B0" w:rsidR="005C41B3" w:rsidRDefault="0056134A" w:rsidP="00EC24B0">
      <w:ins w:id="96" w:author="Kevin Hoeffner" w:date="2023-01-05T20:10:00Z">
        <w:r>
          <w:t>Sans pouvoir évaluer l</w:t>
        </w:r>
        <w:r w:rsidR="002C713E">
          <w:t>’état des communa</w:t>
        </w:r>
      </w:ins>
      <w:ins w:id="97" w:author="Kevin Hoeffner" w:date="2023-01-05T20:11:00Z">
        <w:r w:rsidR="002C713E">
          <w:t>uté</w:t>
        </w:r>
      </w:ins>
      <w:ins w:id="98" w:author="Kevin Hoeffner" w:date="2023-01-05T20:18:00Z">
        <w:r w:rsidR="002C713E">
          <w:t>s</w:t>
        </w:r>
      </w:ins>
      <w:ins w:id="99" w:author="Kevin Hoeffner" w:date="2023-01-05T20:15:00Z">
        <w:r w:rsidR="002C713E">
          <w:t xml:space="preserve"> de vers de terre</w:t>
        </w:r>
      </w:ins>
      <w:ins w:id="100" w:author="Kevin Hoeffner" w:date="2023-01-05T20:11:00Z">
        <w:r w:rsidR="002C713E">
          <w:t xml:space="preserve"> dans les sols françai</w:t>
        </w:r>
      </w:ins>
      <w:ins w:id="101" w:author="Kevin Hoeffner" w:date="2023-01-05T20:15:00Z">
        <w:r w:rsidR="002C713E">
          <w:t xml:space="preserve">s, </w:t>
        </w:r>
      </w:ins>
      <w:ins w:id="102" w:author="Kevin Hoeffner" w:date="2023-01-05T20:13:00Z">
        <w:r w:rsidR="002C713E">
          <w:t xml:space="preserve">les </w:t>
        </w:r>
      </w:ins>
      <w:ins w:id="103" w:author="Kevin Hoeffner" w:date="2023-01-05T20:15:00Z">
        <w:r w:rsidR="002C713E">
          <w:t xml:space="preserve">vers de </w:t>
        </w:r>
      </w:ins>
      <w:ins w:id="104" w:author="Kevin Hoeffner" w:date="2023-01-05T20:16:00Z">
        <w:r w:rsidR="002C713E">
          <w:t>terre</w:t>
        </w:r>
      </w:ins>
      <w:ins w:id="105" w:author="Kevin Hoeffner" w:date="2023-01-05T20:13:00Z">
        <w:r w:rsidR="002C713E">
          <w:t xml:space="preserve"> sont impacté</w:t>
        </w:r>
      </w:ins>
      <w:ins w:id="106" w:author="Kevin Hoeffner" w:date="2023-01-05T20:16:00Z">
        <w:r w:rsidR="002C713E">
          <w:t>s</w:t>
        </w:r>
      </w:ins>
      <w:ins w:id="107" w:author="Kevin Hoeffner" w:date="2023-01-05T20:13:00Z">
        <w:r w:rsidR="002C713E">
          <w:t xml:space="preserve"> par les activités humaines et la gestion des sols</w:t>
        </w:r>
      </w:ins>
      <w:ins w:id="108" w:author="Kevin Hoeffner" w:date="2023-01-05T20:16:00Z">
        <w:r w:rsidR="002C713E">
          <w:t>.</w:t>
        </w:r>
      </w:ins>
      <w:ins w:id="109" w:author="Kevin Hoeffner" w:date="2023-01-05T20:13:00Z">
        <w:r w:rsidR="002C713E">
          <w:t xml:space="preserve"> </w:t>
        </w:r>
      </w:ins>
      <w:del w:id="110" w:author="Kevin Hoeffner" w:date="2023-01-05T20:13:00Z">
        <w:r w:rsidR="00AF279F" w:rsidDel="002C713E">
          <w:delText>Les lombr</w:delText>
        </w:r>
      </w:del>
      <w:del w:id="111" w:author="Kevin Hoeffner" w:date="2023-01-05T20:09:00Z">
        <w:r w:rsidR="00AF279F" w:rsidDel="0056134A">
          <w:delText>ics</w:delText>
        </w:r>
      </w:del>
      <w:del w:id="112" w:author="Kevin Hoeffner" w:date="2023-01-05T20:13:00Z">
        <w:r w:rsidR="00EC24B0" w:rsidDel="002C713E">
          <w:delText xml:space="preserve"> sont pourtant aujourd’hui menacés, notamment par l’urbanisation des terres, </w:delText>
        </w:r>
        <w:commentRangeStart w:id="113"/>
        <w:r w:rsidR="00EC24B0" w:rsidDel="002C713E">
          <w:delText>le labour des champs et l’utilisation de produits phytosanitaires</w:delText>
        </w:r>
      </w:del>
      <w:commentRangeEnd w:id="113"/>
      <w:r w:rsidR="002C713E">
        <w:rPr>
          <w:rStyle w:val="CommentReference"/>
        </w:rPr>
        <w:commentReference w:id="113"/>
      </w:r>
      <w:r w:rsidR="00EC24B0">
        <w:t>. Et les chercheurs sont unanimes : « </w:t>
      </w:r>
      <w:r w:rsidR="00EC24B0" w:rsidRPr="00B91B60">
        <w:rPr>
          <w:i/>
          <w:iCs/>
        </w:rPr>
        <w:t>il faut faire plus qu’attention </w:t>
      </w:r>
      <w:r w:rsidR="00EC24B0">
        <w:t>» à ces petits vers qui se tortille</w:t>
      </w:r>
      <w:r w:rsidR="00B91B60">
        <w:t>nt</w:t>
      </w:r>
      <w:r w:rsidR="00EC24B0">
        <w:t xml:space="preserve"> quelques centimètres sous nos pieds. </w:t>
      </w:r>
    </w:p>
    <w:p w14:paraId="3C1A5976" w14:textId="68DF2DEA" w:rsidR="00EC24B0" w:rsidRDefault="00EC24B0" w:rsidP="00EC24B0">
      <w:pPr>
        <w:jc w:val="right"/>
      </w:pPr>
      <w:r>
        <w:t xml:space="preserve">Violette </w:t>
      </w:r>
      <w:proofErr w:type="spellStart"/>
      <w:r>
        <w:t>Vauloup</w:t>
      </w:r>
      <w:proofErr w:type="spellEnd"/>
    </w:p>
    <w:sectPr w:rsidR="00EC24B0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Kevin Hoeffner" w:date="2023-01-05T19:52:00Z" w:initials="KH">
    <w:p w14:paraId="2AE6E83F" w14:textId="77777777" w:rsidR="00BC2702" w:rsidRDefault="00BC2702">
      <w:pPr>
        <w:pStyle w:val="CommentText"/>
      </w:pPr>
      <w:r>
        <w:rPr>
          <w:rStyle w:val="CommentReference"/>
        </w:rPr>
        <w:annotationRef/>
      </w:r>
      <w:r>
        <w:t>Terme à éviter car il fait référence à un genre de vers de terre</w:t>
      </w:r>
    </w:p>
    <w:p w14:paraId="7E14864E" w14:textId="77777777" w:rsidR="0056134A" w:rsidRDefault="0056134A">
      <w:pPr>
        <w:pStyle w:val="CommentText"/>
      </w:pPr>
    </w:p>
    <w:p w14:paraId="7E304770" w14:textId="6F88268D" w:rsidR="0056134A" w:rsidRDefault="0056134A">
      <w:pPr>
        <w:pStyle w:val="CommentText"/>
      </w:pPr>
      <w:proofErr w:type="spellStart"/>
      <w:r>
        <w:t>Lombriciens</w:t>
      </w:r>
      <w:proofErr w:type="spellEnd"/>
      <w:r>
        <w:t xml:space="preserve"> si tu veux !</w:t>
      </w:r>
    </w:p>
  </w:comment>
  <w:comment w:id="6" w:author="Kevin Hoeffner" w:date="2023-01-05T19:53:00Z" w:initials="KH">
    <w:p w14:paraId="392025F6" w14:textId="77777777" w:rsidR="00BC2702" w:rsidRDefault="00BC2702">
      <w:pPr>
        <w:pStyle w:val="CommentText"/>
      </w:pPr>
      <w:r>
        <w:rPr>
          <w:rStyle w:val="CommentReference"/>
        </w:rPr>
        <w:annotationRef/>
      </w:r>
      <w:r>
        <w:t>A éviter, ne pas dire que le nombre de vers de terre diminue car nous n’avons aucun moyen de le prouver</w:t>
      </w:r>
    </w:p>
    <w:p w14:paraId="1F05020B" w14:textId="77777777" w:rsidR="00BC2702" w:rsidRDefault="00BC2702">
      <w:pPr>
        <w:pStyle w:val="CommentText"/>
      </w:pPr>
      <w:r>
        <w:t>Ce ne sont que des suppositions !</w:t>
      </w:r>
    </w:p>
    <w:p w14:paraId="345C251F" w14:textId="23A16D62" w:rsidR="002C713E" w:rsidRDefault="002C713E">
      <w:pPr>
        <w:pStyle w:val="CommentText"/>
      </w:pPr>
      <w:r>
        <w:t xml:space="preserve">Voir phrase de conclusion </w:t>
      </w:r>
      <w:proofErr w:type="spellStart"/>
      <w:r>
        <w:t>ci dessous</w:t>
      </w:r>
      <w:proofErr w:type="spellEnd"/>
    </w:p>
  </w:comment>
  <w:comment w:id="7" w:author="Kevin Hoeffner" w:date="2023-01-05T19:55:00Z" w:initials="KH">
    <w:p w14:paraId="3469469D" w14:textId="66062F45" w:rsidR="00BC2702" w:rsidRDefault="00BC2702">
      <w:pPr>
        <w:pStyle w:val="CommentText"/>
      </w:pPr>
      <w:r>
        <w:rPr>
          <w:rStyle w:val="CommentReference"/>
        </w:rPr>
        <w:annotationRef/>
      </w:r>
      <w:r>
        <w:t xml:space="preserve">Idem que précédemment </w:t>
      </w:r>
    </w:p>
  </w:comment>
  <w:comment w:id="12" w:author="Kevin Hoeffner" w:date="2023-01-05T20:20:00Z" w:initials="KH">
    <w:p w14:paraId="48CECBCD" w14:textId="42A2E847" w:rsidR="002C713E" w:rsidRDefault="002C713E">
      <w:pPr>
        <w:pStyle w:val="CommentText"/>
      </w:pPr>
      <w:r>
        <w:rPr>
          <w:rStyle w:val="CommentReference"/>
        </w:rPr>
        <w:annotationRef/>
      </w:r>
      <w:r>
        <w:t xml:space="preserve">Je change, en </w:t>
      </w:r>
      <w:proofErr w:type="spellStart"/>
      <w:r>
        <w:t>commançant</w:t>
      </w:r>
      <w:proofErr w:type="spellEnd"/>
      <w:r>
        <w:t xml:space="preserve"> en 1980 finalement</w:t>
      </w:r>
    </w:p>
  </w:comment>
  <w:comment w:id="48" w:author="Kevin Hoeffner" w:date="2023-01-05T20:22:00Z" w:initials="KH">
    <w:p w14:paraId="40DCD8E2" w14:textId="06A17756" w:rsidR="00CC1707" w:rsidRDefault="00CC1707">
      <w:pPr>
        <w:pStyle w:val="CommentText"/>
      </w:pPr>
      <w:r>
        <w:rPr>
          <w:rStyle w:val="CommentReference"/>
        </w:rPr>
        <w:annotationRef/>
      </w:r>
      <w:r>
        <w:t>Je change avec un exemple plus « tendance »</w:t>
      </w:r>
    </w:p>
  </w:comment>
  <w:comment w:id="84" w:author="Kevin Hoeffner" w:date="2023-01-05T20:06:00Z" w:initials="KH">
    <w:p w14:paraId="2CD861B2" w14:textId="77777777" w:rsidR="0056134A" w:rsidRDefault="0056134A">
      <w:pPr>
        <w:pStyle w:val="CommentText"/>
      </w:pPr>
      <w:r>
        <w:rPr>
          <w:rStyle w:val="CommentReference"/>
        </w:rPr>
        <w:annotationRef/>
      </w:r>
      <w:r>
        <w:t>Tu peux laisser santé si tu veux</w:t>
      </w:r>
    </w:p>
    <w:p w14:paraId="0E7D3346" w14:textId="30BDDBFF" w:rsidR="0056134A" w:rsidRDefault="0056134A">
      <w:pPr>
        <w:pStyle w:val="CommentText"/>
      </w:pPr>
      <w:r>
        <w:t xml:space="preserve">C’est juste que c’est un terme qui nécessite d’autres paramètre que les vers de terre pour </w:t>
      </w:r>
      <w:proofErr w:type="gramStart"/>
      <w:r>
        <w:t>le mesure</w:t>
      </w:r>
      <w:proofErr w:type="gramEnd"/>
    </w:p>
  </w:comment>
  <w:comment w:id="113" w:author="Kevin Hoeffner" w:date="2023-01-05T20:13:00Z" w:initials="KH">
    <w:p w14:paraId="2D917B25" w14:textId="77777777" w:rsidR="002C713E" w:rsidRDefault="002C713E">
      <w:pPr>
        <w:pStyle w:val="CommentText"/>
      </w:pPr>
      <w:r>
        <w:rPr>
          <w:rStyle w:val="CommentReference"/>
        </w:rPr>
        <w:annotationRef/>
      </w:r>
      <w:r>
        <w:t>Je suis d’accord</w:t>
      </w:r>
    </w:p>
    <w:p w14:paraId="5B14E1BF" w14:textId="66467FF4" w:rsidR="002C713E" w:rsidRDefault="002C713E">
      <w:pPr>
        <w:pStyle w:val="CommentText"/>
      </w:pPr>
      <w:r>
        <w:t>Mais je pense qu’il ne faut pas stigmatiser / montrer du doigt toute une profession (agricole) qui fait ce qu’elle peut avec des contraintes qui nous dépassent</w:t>
      </w:r>
    </w:p>
    <w:p w14:paraId="6F478D99" w14:textId="77777777" w:rsidR="002C713E" w:rsidRDefault="002C713E">
      <w:pPr>
        <w:pStyle w:val="CommentText"/>
      </w:pPr>
    </w:p>
    <w:p w14:paraId="248332E5" w14:textId="21E3DF9C" w:rsidR="002C713E" w:rsidRDefault="002C713E">
      <w:pPr>
        <w:pStyle w:val="CommentText"/>
      </w:pPr>
      <w:r>
        <w:t>Donc je préférerai rester large sur la conclusion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E304770" w15:done="0"/>
  <w15:commentEx w15:paraId="345C251F" w15:done="0"/>
  <w15:commentEx w15:paraId="3469469D" w15:done="0"/>
  <w15:commentEx w15:paraId="48CECBCD" w15:done="0"/>
  <w15:commentEx w15:paraId="40DCD8E2" w15:done="0"/>
  <w15:commentEx w15:paraId="0E7D3346" w15:done="0"/>
  <w15:commentEx w15:paraId="248332E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E304770" w16cid:durableId="2761A908"/>
  <w16cid:commentId w16cid:paraId="345C251F" w16cid:durableId="2761A933"/>
  <w16cid:commentId w16cid:paraId="3469469D" w16cid:durableId="2761A9B2"/>
  <w16cid:commentId w16cid:paraId="48CECBCD" w16cid:durableId="2761AF90"/>
  <w16cid:commentId w16cid:paraId="40DCD8E2" w16cid:durableId="2761B00B"/>
  <w16cid:commentId w16cid:paraId="0E7D3346" w16cid:durableId="2761AC44"/>
  <w16cid:commentId w16cid:paraId="248332E5" w16cid:durableId="2761AE0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10C82F" w14:textId="77777777" w:rsidR="000F4ED6" w:rsidRDefault="000F4ED6" w:rsidP="00F475F2">
      <w:pPr>
        <w:spacing w:after="0" w:line="240" w:lineRule="auto"/>
      </w:pPr>
      <w:r>
        <w:separator/>
      </w:r>
    </w:p>
  </w:endnote>
  <w:endnote w:type="continuationSeparator" w:id="0">
    <w:p w14:paraId="3986D9A3" w14:textId="77777777" w:rsidR="000F4ED6" w:rsidRDefault="000F4ED6" w:rsidP="00F475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7ACF5F" w14:textId="77777777" w:rsidR="000F4ED6" w:rsidRDefault="000F4ED6" w:rsidP="00F475F2">
      <w:pPr>
        <w:spacing w:after="0" w:line="240" w:lineRule="auto"/>
      </w:pPr>
      <w:r>
        <w:separator/>
      </w:r>
    </w:p>
  </w:footnote>
  <w:footnote w:type="continuationSeparator" w:id="0">
    <w:p w14:paraId="7F721F01" w14:textId="77777777" w:rsidR="000F4ED6" w:rsidRDefault="000F4ED6" w:rsidP="00F475F2">
      <w:pPr>
        <w:spacing w:after="0" w:line="240" w:lineRule="auto"/>
      </w:pPr>
      <w:r>
        <w:continuationSeparator/>
      </w:r>
    </w:p>
  </w:footnote>
  <w:footnote w:id="1">
    <w:p w14:paraId="05CB5557" w14:textId="7F71A4C7" w:rsidR="006433EC" w:rsidRDefault="006433EC">
      <w:pPr>
        <w:pStyle w:val="FootnoteText"/>
      </w:pPr>
      <w:r>
        <w:rPr>
          <w:rStyle w:val="FootnoteReference"/>
        </w:rPr>
        <w:footnoteRef/>
      </w:r>
      <w:r>
        <w:t xml:space="preserve"> Qui réunit une dizaine de scientifiques issus de plusieurs instituts </w:t>
      </w:r>
      <w:ins w:id="40" w:author="Kevin Hoeffner" w:date="2023-01-05T20:23:00Z">
        <w:r w:rsidR="00CC1707">
          <w:t xml:space="preserve"> français et européens </w:t>
        </w:r>
      </w:ins>
      <w:del w:id="41" w:author="Kevin Hoeffner" w:date="2023-01-05T20:24:00Z">
        <w:r w:rsidDel="00CC1707">
          <w:delText xml:space="preserve">dont </w:delText>
        </w:r>
        <w:r w:rsidRPr="006433EC" w:rsidDel="00CC1707">
          <w:delText>l’Institut national de la recherche agronomique</w:delText>
        </w:r>
        <w:r w:rsidDel="00CC1707">
          <w:delText xml:space="preserve"> (Inrae), l’Université de Rennes 1 ou encore </w:delText>
        </w:r>
        <w:r w:rsidRPr="006433EC" w:rsidDel="00CC1707">
          <w:delText xml:space="preserve">l’institut national de la recherche agronomique des Pays-Bas. </w:delText>
        </w:r>
      </w:del>
      <w:ins w:id="42" w:author="Kevin Hoeffner" w:date="2023-01-05T20:24:00Z">
        <w:r w:rsidR="00CC1707">
          <w:t xml:space="preserve"> =&gt; ne pas donner des exemples sinon certains instituts ne vont pas être content</w:t>
        </w:r>
      </w:ins>
    </w:p>
  </w:footnote>
  <w:footnote w:id="2">
    <w:p w14:paraId="554D49C1" w14:textId="0C7A64D0" w:rsidR="006433EC" w:rsidRDefault="006433E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ins w:id="54" w:author="Kevin Hoeffner" w:date="2023-01-05T20:24:00Z">
        <w:r w:rsidR="00CC1707">
          <w:t xml:space="preserve">Conditions </w:t>
        </w:r>
        <w:proofErr w:type="spellStart"/>
        <w:r w:rsidR="00CC1707">
          <w:t>pedoclimatiques</w:t>
        </w:r>
        <w:proofErr w:type="spellEnd"/>
        <w:r w:rsidR="00CC1707">
          <w:t> : les propriétés du</w:t>
        </w:r>
      </w:ins>
      <w:ins w:id="55" w:author="Kevin Hoeffner" w:date="2023-01-05T20:25:00Z">
        <w:r w:rsidR="00CC1707">
          <w:t xml:space="preserve"> sol (pH, texture, matière organique…) et le climat (température, pluviométrie,…)</w:t>
        </w:r>
      </w:ins>
      <w:del w:id="56" w:author="Kevin Hoeffner" w:date="2023-01-05T20:24:00Z">
        <w:r w:rsidDel="00CC1707">
          <w:delText>Le</w:delText>
        </w:r>
      </w:del>
      <w:del w:id="57" w:author="Kevin Hoeffner" w:date="2023-01-05T20:25:00Z">
        <w:r w:rsidDel="00CC1707">
          <w:delText xml:space="preserve"> pédoclimat est le climat du sol. Il regroupe les conditions de température, d’humidité, de P</w:delText>
        </w:r>
        <w:bookmarkStart w:id="58" w:name="_GoBack"/>
        <w:bookmarkEnd w:id="58"/>
        <w:r w:rsidDel="00CC1707">
          <w:delText>H ou encore d’aération.</w:delText>
        </w:r>
      </w:del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498523" w14:textId="33D74419" w:rsidR="00F475F2" w:rsidRDefault="00F475F2">
    <w:pPr>
      <w:pStyle w:val="Header"/>
    </w:pPr>
    <w:r>
      <w:t xml:space="preserve">406 – février – p12 – 2800 signes – </w:t>
    </w:r>
    <w:proofErr w:type="spellStart"/>
    <w:r>
      <w:t>landworm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FA20D8"/>
    <w:multiLevelType w:val="hybridMultilevel"/>
    <w:tmpl w:val="983CAD76"/>
    <w:lvl w:ilvl="0" w:tplc="2B4A1066">
      <w:start w:val="40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evin Hoeffner">
    <w15:presenceInfo w15:providerId="AD" w15:userId="S-1-5-21-404347724-751450162-1519480048-2124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E03"/>
    <w:rsid w:val="000F4ED6"/>
    <w:rsid w:val="00137597"/>
    <w:rsid w:val="00210D7C"/>
    <w:rsid w:val="002160D7"/>
    <w:rsid w:val="002C713E"/>
    <w:rsid w:val="003716A2"/>
    <w:rsid w:val="0056134A"/>
    <w:rsid w:val="005C41B3"/>
    <w:rsid w:val="006433EC"/>
    <w:rsid w:val="00A5718F"/>
    <w:rsid w:val="00AC5A63"/>
    <w:rsid w:val="00AD0BF1"/>
    <w:rsid w:val="00AF279F"/>
    <w:rsid w:val="00B91B60"/>
    <w:rsid w:val="00BB5F1D"/>
    <w:rsid w:val="00BC2702"/>
    <w:rsid w:val="00CC1707"/>
    <w:rsid w:val="00D11E03"/>
    <w:rsid w:val="00EC24B0"/>
    <w:rsid w:val="00F475F2"/>
    <w:rsid w:val="00FF0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4B942A5"/>
  <w15:chartTrackingRefBased/>
  <w15:docId w15:val="{B3C8FA0A-8FBA-4E7F-8C1C-C5944E946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75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5F2"/>
  </w:style>
  <w:style w:type="paragraph" w:styleId="Footer">
    <w:name w:val="footer"/>
    <w:basedOn w:val="Normal"/>
    <w:link w:val="FooterChar"/>
    <w:uiPriority w:val="99"/>
    <w:unhideWhenUsed/>
    <w:rsid w:val="00F475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5F2"/>
  </w:style>
  <w:style w:type="paragraph" w:styleId="ListParagraph">
    <w:name w:val="List Paragraph"/>
    <w:basedOn w:val="Normal"/>
    <w:uiPriority w:val="34"/>
    <w:qFormat/>
    <w:rsid w:val="00FF066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6433E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33E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433EC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BC27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27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27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27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270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27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7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624</Words>
  <Characters>3559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Rédacteur Sciences Ouest</dc:creator>
  <cp:keywords/>
  <dc:description/>
  <cp:lastModifiedBy>Kevin Hoeffner</cp:lastModifiedBy>
  <cp:revision>2</cp:revision>
  <dcterms:created xsi:type="dcterms:W3CDTF">2023-01-05T19:25:00Z</dcterms:created>
  <dcterms:modified xsi:type="dcterms:W3CDTF">2023-01-05T19:25:00Z</dcterms:modified>
</cp:coreProperties>
</file>